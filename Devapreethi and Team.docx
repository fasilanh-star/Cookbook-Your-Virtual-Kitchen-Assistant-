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625D" w14:textId="77777777" w:rsidR="00485B9A" w:rsidRDefault="00BB4D2B" w:rsidP="00485B9A">
      <w:pPr>
        <w:pStyle w:val="Title"/>
        <w:rPr>
          <w:b/>
          <w:i/>
          <w:color w:val="000000"/>
        </w:rPr>
      </w:pPr>
      <w:r w:rsidRPr="00AB5035">
        <w:rPr>
          <w:rFonts w:ascii="Cambria Math" w:eastAsia="Times New Roman" w:hAnsi="Cambria Math" w:cs="Cambria Math"/>
          <w:i/>
          <w:iCs/>
          <w:color w:val="3F8881"/>
        </w:rPr>
        <w:t>𝐂𝐨𝐨𝐤𝐁𝐨𝐨𝐤</w:t>
      </w:r>
      <w:r w:rsidR="00AB5035">
        <w:rPr>
          <w:rFonts w:ascii="Cambria Math" w:eastAsia="Times New Roman" w:hAnsi="Cambria Math" w:cs="Cambria Math"/>
          <w:i/>
          <w:iCs/>
          <w:color w:val="3F8881"/>
        </w:rPr>
        <w:t>:</w:t>
      </w:r>
      <w:r w:rsidR="00000000">
        <w:rPr>
          <w:b/>
          <w:i/>
          <w:color w:val="000000"/>
          <w:rPrChange w:id="0" w:author="Fasila" w:date="2025-09-20T16:55:00Z">
            <w:rPr>
              <w:b/>
              <w:i/>
              <w:color w:val="FFFFFF"/>
            </w:rPr>
          </w:rPrChange>
        </w:rPr>
        <w:t xml:space="preserve"> </w:t>
      </w:r>
    </w:p>
    <w:p w14:paraId="2B997A03" w14:textId="77777777" w:rsidR="00485B9A" w:rsidRDefault="00EE1217" w:rsidP="00485B9A">
      <w:pPr>
        <w:pStyle w:val="Title"/>
        <w:rPr>
          <w:rFonts w:ascii="Cambria Math" w:hAnsi="Cambria Math" w:cs="Cambria Math"/>
          <w:sz w:val="44"/>
          <w:szCs w:val="44"/>
        </w:rPr>
      </w:pPr>
      <w:r>
        <w:rPr>
          <w:rFonts w:ascii="Cambria Math" w:hAnsi="Cambria Math" w:cs="Cambria Math"/>
          <w:sz w:val="44"/>
          <w:szCs w:val="44"/>
        </w:rPr>
        <w:t>𝒀𝒐𝒖𝒓</w:t>
      </w:r>
      <w:r>
        <w:rPr>
          <w:sz w:val="44"/>
          <w:szCs w:val="44"/>
        </w:rPr>
        <w:t xml:space="preserve"> </w:t>
      </w:r>
      <w:r>
        <w:rPr>
          <w:rFonts w:ascii="Cambria Math" w:hAnsi="Cambria Math" w:cs="Cambria Math"/>
          <w:sz w:val="44"/>
          <w:szCs w:val="44"/>
        </w:rPr>
        <w:t>𝑽𝒊𝒓𝒕𝒖𝒂𝒍</w:t>
      </w:r>
      <w:r>
        <w:rPr>
          <w:sz w:val="44"/>
          <w:szCs w:val="44"/>
        </w:rPr>
        <w:t xml:space="preserve"> </w:t>
      </w:r>
      <w:r>
        <w:rPr>
          <w:rFonts w:ascii="Cambria Math" w:hAnsi="Cambria Math" w:cs="Cambria Math"/>
          <w:sz w:val="44"/>
          <w:szCs w:val="44"/>
        </w:rPr>
        <w:t>𝑲𝒊𝒕𝒄𝒉𝒆𝒏</w:t>
      </w:r>
    </w:p>
    <w:p w14:paraId="103F1DDA" w14:textId="14FF923A" w:rsidR="00EE1217" w:rsidRPr="00485B9A" w:rsidRDefault="00EE1217" w:rsidP="00485B9A">
      <w:pPr>
        <w:pStyle w:val="Title"/>
        <w:rPr>
          <w:b/>
          <w:i/>
          <w:color w:val="000000"/>
          <w:rPrChange w:id="1" w:author="Fasila" w:date="2025-09-20T16:55:00Z">
            <w:rPr>
              <w:b/>
              <w:i/>
              <w:color w:val="FFFFFF"/>
            </w:rPr>
          </w:rPrChange>
        </w:rPr>
      </w:pPr>
      <w:r>
        <w:rPr>
          <w:rFonts w:ascii="Cambria Math" w:hAnsi="Cambria Math" w:cs="Cambria Math"/>
          <w:sz w:val="44"/>
          <w:szCs w:val="44"/>
        </w:rPr>
        <w:t>𝑨𝒔𝒔𝒊𝒔𝒕𝒂𝒏𝒕</w:t>
      </w:r>
    </w:p>
    <w:p w14:paraId="053A6BB6" w14:textId="1259BB81" w:rsidR="00EE1342" w:rsidRPr="00EE1217" w:rsidRDefault="00ED7E73" w:rsidP="00EE1217">
      <w:pPr>
        <w:pStyle w:val="Heading1"/>
        <w:rPr>
          <w:i/>
          <w:color w:val="FFFFFF"/>
        </w:rPr>
      </w:pPr>
      <w:r w:rsidRPr="00ED7E73">
        <w:rPr>
          <w:rFonts w:ascii="Cambria Math" w:eastAsia="Times New Roman" w:hAnsi="Cambria Math" w:cs="Cambria Math"/>
          <w:color w:val="3F8881"/>
        </w:rPr>
        <w:t>𝐏𝐫𝐨𝐣𝐞𝐜𝐭</w:t>
      </w:r>
      <w:r w:rsidRPr="00ED7E73">
        <w:rPr>
          <w:rFonts w:eastAsia="Times New Roman"/>
          <w:color w:val="3F8881"/>
        </w:rPr>
        <w:t xml:space="preserve"> </w:t>
      </w:r>
      <w:r w:rsidRPr="00ED7E73">
        <w:rPr>
          <w:rFonts w:ascii="Cambria Math" w:eastAsia="Times New Roman" w:hAnsi="Cambria Math" w:cs="Cambria Math"/>
          <w:color w:val="3F8881"/>
        </w:rPr>
        <w:t>𝐓𝐢𝐭𝐥𝐞</w:t>
      </w:r>
    </w:p>
    <w:p w14:paraId="2D42E63B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Cookbook: Your Virtual Kitchen Assistant</w:t>
      </w:r>
    </w:p>
    <w:p w14:paraId="7A87395A" w14:textId="77777777" w:rsidR="00EE1342" w:rsidRDefault="00000000">
      <w:pPr>
        <w:pStyle w:val="Heading2"/>
        <w:rPr>
          <w:b w:val="0"/>
          <w:i/>
          <w:color w:val="FFFFFF"/>
        </w:rPr>
      </w:pPr>
      <w:r>
        <w:rPr>
          <w:i/>
          <w:color w:val="FFFFFF"/>
        </w:rPr>
        <w:t xml:space="preserve">Team </w:t>
      </w:r>
      <w:r>
        <w:rPr>
          <w:b w:val="0"/>
          <w:i/>
          <w:color w:val="FFFFFF"/>
        </w:rPr>
        <w:t>Members</w:t>
      </w:r>
    </w:p>
    <w:p w14:paraId="30B01C52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FFFFFF"/>
          <w:rPrChange w:id="2" w:author="fasilanh@gmail.com" w:date="2025-09-20T16:45:00Z">
            <w:rPr>
              <w:b/>
              <w:i/>
              <w:color w:val="4F81BD"/>
            </w:rPr>
          </w:rPrChange>
        </w:rPr>
        <w:t>•</w:t>
      </w:r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Devapreethi</w:t>
      </w:r>
      <w:proofErr w:type="spellEnd"/>
      <w:r>
        <w:rPr>
          <w:b/>
          <w:i/>
          <w:color w:val="4F81BD"/>
        </w:rPr>
        <w:t xml:space="preserve"> – Frontend Developer</w:t>
      </w:r>
      <w:r>
        <w:rPr>
          <w:b/>
          <w:i/>
          <w:color w:val="4F81BD"/>
        </w:rPr>
        <w:br/>
        <w:t xml:space="preserve">• </w:t>
      </w:r>
      <w:proofErr w:type="spellStart"/>
      <w:r>
        <w:rPr>
          <w:b/>
          <w:i/>
          <w:color w:val="4F81BD"/>
        </w:rPr>
        <w:t>Dharshini</w:t>
      </w:r>
      <w:proofErr w:type="spellEnd"/>
      <w:r>
        <w:rPr>
          <w:b/>
          <w:i/>
          <w:color w:val="4F81BD"/>
        </w:rPr>
        <w:t xml:space="preserve"> – UI/UX Designer</w:t>
      </w:r>
      <w:r>
        <w:rPr>
          <w:b/>
          <w:i/>
          <w:color w:val="4F81BD"/>
        </w:rPr>
        <w:br/>
        <w:t xml:space="preserve">• </w:t>
      </w:r>
      <w:proofErr w:type="spellStart"/>
      <w:r>
        <w:rPr>
          <w:b/>
          <w:i/>
          <w:color w:val="4F81BD"/>
        </w:rPr>
        <w:t>Fasila</w:t>
      </w:r>
      <w:proofErr w:type="spellEnd"/>
      <w:r>
        <w:rPr>
          <w:b/>
          <w:i/>
          <w:color w:val="4F81BD"/>
        </w:rPr>
        <w:t xml:space="preserve"> – State Management &amp; API Integration</w:t>
      </w:r>
      <w:r>
        <w:rPr>
          <w:b/>
          <w:i/>
          <w:color w:val="4F81BD"/>
        </w:rPr>
        <w:br/>
        <w:t xml:space="preserve">• </w:t>
      </w:r>
      <w:proofErr w:type="spellStart"/>
      <w:r>
        <w:rPr>
          <w:b/>
          <w:i/>
          <w:color w:val="4F81BD"/>
        </w:rPr>
        <w:t>Fayiza</w:t>
      </w:r>
      <w:proofErr w:type="spellEnd"/>
      <w:r>
        <w:rPr>
          <w:b/>
          <w:i/>
          <w:color w:val="4F81BD"/>
        </w:rPr>
        <w:t xml:space="preserve"> – Documentation &amp; Testing</w:t>
      </w:r>
      <w:r>
        <w:rPr>
          <w:b/>
          <w:i/>
          <w:color w:val="4F81BD"/>
        </w:rPr>
        <w:br/>
        <w:t xml:space="preserve">• </w:t>
      </w:r>
      <w:proofErr w:type="spellStart"/>
      <w:r>
        <w:rPr>
          <w:b/>
          <w:i/>
          <w:color w:val="4F81BD"/>
        </w:rPr>
        <w:t>Hajira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Banu</w:t>
      </w:r>
      <w:proofErr w:type="spellEnd"/>
      <w:r>
        <w:rPr>
          <w:b/>
          <w:i/>
          <w:color w:val="4F81BD"/>
        </w:rPr>
        <w:t xml:space="preserve"> – Project Lead</w:t>
      </w:r>
    </w:p>
    <w:p w14:paraId="1D11863A" w14:textId="03734359" w:rsidR="008474E9" w:rsidRPr="008474E9" w:rsidRDefault="008474E9" w:rsidP="008474E9">
      <w:pPr>
        <w:pStyle w:val="Heading1"/>
        <w:rPr>
          <w:i/>
          <w:color w:val="FFFFFF"/>
        </w:rPr>
      </w:pPr>
      <w:r w:rsidRPr="008474E9">
        <w:rPr>
          <w:rFonts w:ascii="Cambria Math" w:eastAsia="Times New Roman" w:hAnsi="Cambria Math" w:cs="Cambria Math"/>
          <w:color w:val="3F8881"/>
        </w:rPr>
        <w:t>𝐏𝐮𝐫𝐩𝐨𝐬𝐞</w:t>
      </w:r>
    </w:p>
    <w:p w14:paraId="11981497" w14:textId="21C4FC58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The purpose of Cookbook: Your Virtual Kitchen Assistant is to help users discover, manage, and organize their cooking journey through a digital assistant. The application allows users to search for recipes, save favorites, create shopping lists, and customize their own digital cookbook.</w:t>
      </w:r>
    </w:p>
    <w:p w14:paraId="125A9B68" w14:textId="77777777" w:rsidR="00EE1342" w:rsidRPr="00EE1342" w:rsidRDefault="00000000">
      <w:pPr>
        <w:pStyle w:val="Heading2"/>
        <w:rPr>
          <w:i/>
          <w:rPrChange w:id="3" w:author="fasilanh@gmail.com" w:date="2025-09-20T16:36:00Z">
            <w:rPr/>
          </w:rPrChange>
        </w:rPr>
      </w:pPr>
      <w:r>
        <w:rPr>
          <w:i/>
          <w:rPrChange w:id="4" w:author="fasilanh@gmail.com" w:date="2025-09-20T16:36:00Z">
            <w:rPr/>
          </w:rPrChange>
        </w:rPr>
        <w:t>Features</w:t>
      </w:r>
    </w:p>
    <w:p w14:paraId="3908A140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• Search recipes by name, cuisine, or ingredients</w:t>
      </w:r>
      <w:r>
        <w:rPr>
          <w:b/>
          <w:i/>
          <w:color w:val="4F81BD"/>
        </w:rPr>
        <w:br/>
        <w:t>• Step-by-step cooking instructions with timers</w:t>
      </w:r>
      <w:r>
        <w:rPr>
          <w:b/>
          <w:i/>
          <w:color w:val="4F81BD"/>
        </w:rPr>
        <w:br/>
        <w:t>• User-friendly dashboard for saved recipes</w:t>
      </w:r>
      <w:r>
        <w:rPr>
          <w:b/>
          <w:i/>
          <w:color w:val="4F81BD"/>
        </w:rPr>
        <w:br/>
        <w:t>• Personalized shopping list generator</w:t>
      </w:r>
      <w:r>
        <w:rPr>
          <w:b/>
          <w:i/>
          <w:color w:val="4F81BD"/>
        </w:rPr>
        <w:br/>
        <w:t>• Dark/Light theme support</w:t>
      </w:r>
      <w:r>
        <w:rPr>
          <w:b/>
          <w:i/>
          <w:color w:val="4F81BD"/>
        </w:rPr>
        <w:br/>
        <w:t>• Responsive and mobile-friendly design</w:t>
      </w:r>
    </w:p>
    <w:p w14:paraId="1B1EDE22" w14:textId="43528A53" w:rsidR="00EE1342" w:rsidRPr="00EE18D4" w:rsidRDefault="00EE18D4">
      <w:pPr>
        <w:pStyle w:val="Heading1"/>
      </w:pPr>
      <w:r w:rsidRPr="00EE18D4">
        <w:rPr>
          <w:rFonts w:ascii="Cambria Math" w:eastAsia="Times New Roman" w:hAnsi="Cambria Math" w:cs="Cambria Math"/>
          <w:color w:val="3F8881"/>
        </w:rPr>
        <w:t>𝐀𝐫𝐜𝐡𝐢𝐭𝐞𝐜𝐭𝐮𝐫𝐞</w:t>
      </w:r>
    </w:p>
    <w:p w14:paraId="0A3C7594" w14:textId="77777777" w:rsidR="00EE1342" w:rsidRPr="00EE1342" w:rsidRDefault="00000000">
      <w:pPr>
        <w:pStyle w:val="Heading2"/>
        <w:rPr>
          <w:i/>
          <w:rPrChange w:id="5" w:author="fasilanh@gmail.com" w:date="2025-09-20T16:37:00Z">
            <w:rPr/>
          </w:rPrChange>
        </w:rPr>
      </w:pPr>
      <w:r>
        <w:rPr>
          <w:i/>
          <w:rPrChange w:id="6" w:author="fasilanh@gmail.com" w:date="2025-09-20T16:37:00Z">
            <w:rPr/>
          </w:rPrChange>
        </w:rPr>
        <w:t>Component Structure</w:t>
      </w:r>
    </w:p>
    <w:p w14:paraId="4C775D39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App.js</w:t>
      </w:r>
      <w:proofErr w:type="spellEnd"/>
      <w:r>
        <w:rPr>
          <w:b/>
          <w:i/>
          <w:color w:val="4F81BD"/>
        </w:rPr>
        <w:t xml:space="preserve"> – Root component, contains routes and global state providers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 xml:space="preserve"> – Handles navigation between pages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HomePage</w:t>
      </w:r>
      <w:proofErr w:type="spellEnd"/>
      <w:r>
        <w:rPr>
          <w:b/>
          <w:i/>
          <w:color w:val="4F81BD"/>
        </w:rPr>
        <w:t xml:space="preserve"> – Displays featured recipes and search bar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RecipeList</w:t>
      </w:r>
      <w:proofErr w:type="spellEnd"/>
      <w:r>
        <w:rPr>
          <w:b/>
          <w:i/>
          <w:color w:val="4F81BD"/>
        </w:rPr>
        <w:t xml:space="preserve"> – Shows search results or category-based recipes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RecipeDetails</w:t>
      </w:r>
      <w:proofErr w:type="spellEnd"/>
      <w:r>
        <w:rPr>
          <w:b/>
          <w:i/>
          <w:color w:val="4F81BD"/>
        </w:rPr>
        <w:t xml:space="preserve"> – Full recipe with ingredients, steps, and images</w:t>
      </w:r>
      <w:r>
        <w:rPr>
          <w:b/>
          <w:i/>
          <w:color w:val="4F81BD"/>
        </w:rPr>
        <w:br/>
        <w:t>Favorites – User’s saved recipes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ShoppingList</w:t>
      </w:r>
      <w:proofErr w:type="spellEnd"/>
      <w:r>
        <w:rPr>
          <w:b/>
          <w:i/>
          <w:color w:val="4F81BD"/>
        </w:rPr>
        <w:t xml:space="preserve"> – Auto-generated shopping list from selected recipes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ThemeToggle</w:t>
      </w:r>
      <w:proofErr w:type="spellEnd"/>
      <w:r>
        <w:rPr>
          <w:b/>
          <w:i/>
          <w:color w:val="4F81BD"/>
        </w:rPr>
        <w:t xml:space="preserve"> – Switch between light/dark mode</w:t>
      </w:r>
    </w:p>
    <w:p w14:paraId="1A401EDD" w14:textId="77777777" w:rsidR="00EE1342" w:rsidRPr="00EE1342" w:rsidRDefault="00000000">
      <w:pPr>
        <w:pStyle w:val="Heading2"/>
        <w:rPr>
          <w:i/>
          <w:rPrChange w:id="7" w:author="fasilanh@gmail.com" w:date="2025-09-20T16:38:00Z">
            <w:rPr/>
          </w:rPrChange>
        </w:rPr>
      </w:pPr>
      <w:r>
        <w:rPr>
          <w:i/>
          <w:rPrChange w:id="8" w:author="fasilanh@gmail.com" w:date="2025-09-20T16:38:00Z">
            <w:rPr/>
          </w:rPrChange>
        </w:rPr>
        <w:t>State Management</w:t>
      </w:r>
    </w:p>
    <w:p w14:paraId="28ECBEE1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Redux</w:t>
      </w:r>
      <w:proofErr w:type="spellEnd"/>
      <w:r>
        <w:rPr>
          <w:b/>
          <w:i/>
          <w:color w:val="4F81BD"/>
        </w:rPr>
        <w:t xml:space="preserve"> Toolkit for global state (favorites, shopping list, user preferences)</w:t>
      </w:r>
      <w:r>
        <w:rPr>
          <w:b/>
          <w:i/>
          <w:color w:val="4F81BD"/>
        </w:rPr>
        <w:br/>
        <w:t>Local State within components (search inputs, modal visibility)</w:t>
      </w:r>
    </w:p>
    <w:p w14:paraId="1D63993A" w14:textId="77777777" w:rsidR="00EE1342" w:rsidRPr="00EE1342" w:rsidRDefault="00000000">
      <w:pPr>
        <w:pStyle w:val="Heading2"/>
        <w:rPr>
          <w:i/>
          <w:rPrChange w:id="9" w:author="fasilanh@gmail.com" w:date="2025-09-20T16:38:00Z">
            <w:rPr/>
          </w:rPrChange>
        </w:rPr>
      </w:pPr>
      <w:r>
        <w:rPr>
          <w:i/>
          <w:rPrChange w:id="10" w:author="fasilanh@gmail.com" w:date="2025-09-20T16:38:00Z">
            <w:rPr/>
          </w:rPrChange>
        </w:rPr>
        <w:t>Routing</w:t>
      </w:r>
    </w:p>
    <w:p w14:paraId="10FA1798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Implemented using React Router v6</w:t>
      </w:r>
      <w:r>
        <w:rPr>
          <w:b/>
          <w:i/>
          <w:color w:val="4F81BD"/>
        </w:rPr>
        <w:br/>
        <w:t xml:space="preserve">/ → </w:t>
      </w:r>
      <w:proofErr w:type="spellStart"/>
      <w:r>
        <w:rPr>
          <w:b/>
          <w:i/>
          <w:color w:val="4F81BD"/>
        </w:rPr>
        <w:t>HomePage</w:t>
      </w:r>
      <w:proofErr w:type="spellEnd"/>
      <w:r>
        <w:rPr>
          <w:b/>
          <w:i/>
          <w:color w:val="4F81BD"/>
        </w:rPr>
        <w:br/>
        <w:t xml:space="preserve">/recipes → </w:t>
      </w:r>
      <w:proofErr w:type="spellStart"/>
      <w:r>
        <w:rPr>
          <w:b/>
          <w:i/>
          <w:color w:val="4F81BD"/>
        </w:rPr>
        <w:t>RecipeList</w:t>
      </w:r>
      <w:proofErr w:type="spellEnd"/>
      <w:r>
        <w:rPr>
          <w:b/>
          <w:i/>
          <w:color w:val="4F81BD"/>
        </w:rPr>
        <w:br/>
        <w:t xml:space="preserve">/recipes/:id → </w:t>
      </w:r>
      <w:proofErr w:type="spellStart"/>
      <w:r>
        <w:rPr>
          <w:b/>
          <w:i/>
          <w:color w:val="4F81BD"/>
        </w:rPr>
        <w:t>RecipeDetails</w:t>
      </w:r>
      <w:proofErr w:type="spellEnd"/>
      <w:r>
        <w:rPr>
          <w:b/>
          <w:i/>
          <w:color w:val="4F81BD"/>
        </w:rPr>
        <w:br/>
        <w:t>/favorites → Favorites</w:t>
      </w:r>
      <w:r>
        <w:rPr>
          <w:b/>
          <w:i/>
          <w:color w:val="4F81BD"/>
        </w:rPr>
        <w:br/>
        <w:t xml:space="preserve">/shopping-list → </w:t>
      </w:r>
      <w:proofErr w:type="spellStart"/>
      <w:r>
        <w:rPr>
          <w:b/>
          <w:i/>
          <w:color w:val="4F81BD"/>
        </w:rPr>
        <w:t>ShoppingList</w:t>
      </w:r>
      <w:proofErr w:type="spellEnd"/>
    </w:p>
    <w:p w14:paraId="6567EDAB" w14:textId="77777777" w:rsidR="00EE1342" w:rsidRDefault="00000000">
      <w:pPr>
        <w:pStyle w:val="Heading1"/>
        <w:rPr>
          <w:i/>
          <w:color w:val="FFFFFF"/>
        </w:rPr>
      </w:pPr>
      <w:r>
        <w:rPr>
          <w:i/>
          <w:color w:val="FFFFFF"/>
        </w:rPr>
        <w:t>Setup Instructions</w:t>
      </w:r>
    </w:p>
    <w:p w14:paraId="5F15B5F3" w14:textId="77777777" w:rsidR="00EE1342" w:rsidRPr="00EE1342" w:rsidRDefault="00000000">
      <w:pPr>
        <w:pStyle w:val="Heading2"/>
        <w:rPr>
          <w:i/>
          <w:rPrChange w:id="11" w:author="fasilanh@gmail.com" w:date="2025-09-20T16:38:00Z">
            <w:rPr/>
          </w:rPrChange>
        </w:rPr>
      </w:pPr>
      <w:r>
        <w:rPr>
          <w:i/>
          <w:rPrChange w:id="12" w:author="fasilanh@gmail.com" w:date="2025-09-20T16:38:00Z">
            <w:rPr/>
          </w:rPrChange>
        </w:rPr>
        <w:t>Prerequisites</w:t>
      </w:r>
    </w:p>
    <w:p w14:paraId="5EF21CA4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Node.js</w:t>
      </w:r>
      <w:proofErr w:type="spellEnd"/>
      <w:r>
        <w:rPr>
          <w:b/>
          <w:i/>
          <w:color w:val="4F81BD"/>
        </w:rPr>
        <w:t xml:space="preserve"> (&gt;=16.x)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npm</w:t>
      </w:r>
      <w:proofErr w:type="spellEnd"/>
      <w:r>
        <w:rPr>
          <w:b/>
          <w:i/>
          <w:color w:val="4F81BD"/>
        </w:rPr>
        <w:t xml:space="preserve"> or yarn</w:t>
      </w:r>
    </w:p>
    <w:p w14:paraId="0941B8F7" w14:textId="77777777" w:rsidR="00EE1342" w:rsidRPr="00EE1342" w:rsidRDefault="00000000">
      <w:pPr>
        <w:pStyle w:val="Heading2"/>
        <w:rPr>
          <w:i/>
          <w:rPrChange w:id="13" w:author="fasilanh@gmail.com" w:date="2025-09-20T16:38:00Z">
            <w:rPr/>
          </w:rPrChange>
        </w:rPr>
      </w:pPr>
      <w:r>
        <w:rPr>
          <w:i/>
          <w:rPrChange w:id="14" w:author="fasilanh@gmail.com" w:date="2025-09-20T16:38:00Z">
            <w:rPr/>
          </w:rPrChange>
        </w:rPr>
        <w:t>Installation</w:t>
      </w:r>
    </w:p>
    <w:p w14:paraId="39619919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1. Clone the repository:</w:t>
      </w:r>
      <w:r>
        <w:rPr>
          <w:b/>
          <w:i/>
          <w:color w:val="4F81BD"/>
        </w:rPr>
        <w:br/>
        <w:t xml:space="preserve">   </w:t>
      </w:r>
      <w:proofErr w:type="spellStart"/>
      <w:r>
        <w:rPr>
          <w:b/>
          <w:i/>
          <w:color w:val="4F81BD"/>
        </w:rPr>
        <w:t>git</w:t>
      </w:r>
      <w:proofErr w:type="spellEnd"/>
      <w:r>
        <w:rPr>
          <w:b/>
          <w:i/>
          <w:color w:val="4F81BD"/>
        </w:rPr>
        <w:t xml:space="preserve"> clone https://github.com/your-username/cookbook-virtual-assistant.git</w:t>
      </w:r>
      <w:r>
        <w:rPr>
          <w:b/>
          <w:i/>
          <w:color w:val="4F81BD"/>
        </w:rPr>
        <w:br/>
        <w:t xml:space="preserve">   cd cookbook-virtual-assistant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  <w:t>2. Install dependencies:</w:t>
      </w:r>
      <w:r>
        <w:rPr>
          <w:b/>
          <w:i/>
          <w:color w:val="4F81BD"/>
        </w:rPr>
        <w:br/>
        <w:t xml:space="preserve">   </w:t>
      </w:r>
      <w:proofErr w:type="spellStart"/>
      <w:r>
        <w:rPr>
          <w:b/>
          <w:i/>
          <w:color w:val="4F81BD"/>
        </w:rPr>
        <w:t>npm</w:t>
      </w:r>
      <w:proofErr w:type="spellEnd"/>
      <w:r>
        <w:rPr>
          <w:b/>
          <w:i/>
          <w:color w:val="4F81BD"/>
        </w:rPr>
        <w:t xml:space="preserve"> install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  <w:t>3. Set up environment variables in .</w:t>
      </w:r>
      <w:proofErr w:type="spellStart"/>
      <w:r>
        <w:rPr>
          <w:b/>
          <w:i/>
          <w:color w:val="4F81BD"/>
        </w:rPr>
        <w:t>env</w:t>
      </w:r>
      <w:proofErr w:type="spellEnd"/>
      <w:r>
        <w:rPr>
          <w:b/>
          <w:i/>
          <w:color w:val="4F81BD"/>
        </w:rPr>
        <w:t>:</w:t>
      </w:r>
      <w:r>
        <w:rPr>
          <w:b/>
          <w:i/>
          <w:color w:val="4F81BD"/>
        </w:rPr>
        <w:br/>
        <w:t xml:space="preserve">   REACT_APP_API_KEY=</w:t>
      </w:r>
      <w:proofErr w:type="spellStart"/>
      <w:r>
        <w:rPr>
          <w:b/>
          <w:i/>
          <w:color w:val="4F81BD"/>
        </w:rPr>
        <w:t>your_api_key</w:t>
      </w:r>
      <w:proofErr w:type="spellEnd"/>
    </w:p>
    <w:p w14:paraId="5D6A9329" w14:textId="5C9C7F35" w:rsidR="00571FAD" w:rsidRPr="00571FAD" w:rsidRDefault="00571FAD" w:rsidP="00571FA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rFonts w:eastAsia="Times New Roman"/>
          <w:color w:val="3F8881"/>
          <w:sz w:val="28"/>
          <w:szCs w:val="28"/>
        </w:rPr>
      </w:pPr>
      <w:r w:rsidRPr="00571FAD">
        <w:rPr>
          <w:rFonts w:eastAsia="Times New Roman"/>
          <w:color w:val="3F8881"/>
          <w:sz w:val="28"/>
          <w:szCs w:val="28"/>
        </w:rPr>
        <w:t>𝐅𝐨𝐥𝐝𝐞𝐫 𝐒𝐭𝐫𝐮𝐜𝐭𝐮𝐫𝐞</w:t>
      </w:r>
      <w:r>
        <w:rPr>
          <w:rFonts w:eastAsia="Times New Roman"/>
          <w:color w:val="3F8881"/>
          <w:sz w:val="28"/>
          <w:szCs w:val="28"/>
        </w:rPr>
        <w:t>:</w:t>
      </w:r>
    </w:p>
    <w:p w14:paraId="2801B80E" w14:textId="6D25C7B0" w:rsidR="00EE1342" w:rsidRDefault="00000000" w:rsidP="00571FA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i/>
          <w:color w:val="4F81BD"/>
        </w:rPr>
      </w:pPr>
      <w:r>
        <w:rPr>
          <w:b/>
          <w:i/>
          <w:color w:val="4F81BD"/>
        </w:rPr>
        <w:t>cookbook-virtual-assistant/</w:t>
      </w:r>
      <w:r>
        <w:rPr>
          <w:b/>
          <w:i/>
          <w:color w:val="4F81BD"/>
        </w:rPr>
        <w:br/>
        <w:t>│── public/                # Static assets</w:t>
      </w:r>
      <w:r>
        <w:rPr>
          <w:b/>
          <w:i/>
          <w:color w:val="4F81BD"/>
        </w:rPr>
        <w:br/>
        <w:t xml:space="preserve">│── </w:t>
      </w:r>
      <w:proofErr w:type="spellStart"/>
      <w:r>
        <w:rPr>
          <w:b/>
          <w:i/>
          <w:color w:val="4F81BD"/>
        </w:rPr>
        <w:t>src</w:t>
      </w:r>
      <w:proofErr w:type="spellEnd"/>
      <w:r>
        <w:rPr>
          <w:b/>
          <w:i/>
          <w:color w:val="4F81BD"/>
        </w:rPr>
        <w:t>/</w:t>
      </w:r>
      <w:r>
        <w:rPr>
          <w:b/>
          <w:i/>
          <w:color w:val="4F81BD"/>
        </w:rPr>
        <w:br/>
        <w:t>│   ├── assets/            # Images, icons, etc.</w:t>
      </w:r>
      <w:r>
        <w:rPr>
          <w:b/>
          <w:i/>
          <w:color w:val="4F81BD"/>
        </w:rPr>
        <w:br/>
        <w:t>│   ├── components/        # Reusable UI components (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 xml:space="preserve">, </w:t>
      </w:r>
      <w:proofErr w:type="spellStart"/>
      <w:r>
        <w:rPr>
          <w:b/>
          <w:i/>
          <w:color w:val="4F81BD"/>
        </w:rPr>
        <w:t>ThemeToggle</w:t>
      </w:r>
      <w:proofErr w:type="spellEnd"/>
      <w:r>
        <w:rPr>
          <w:b/>
          <w:i/>
          <w:color w:val="4F81BD"/>
        </w:rPr>
        <w:t>, etc.)</w:t>
      </w:r>
      <w:r>
        <w:rPr>
          <w:b/>
          <w:i/>
          <w:color w:val="4F81BD"/>
        </w:rPr>
        <w:br/>
        <w:t>│   ├── pages/             # Page-level components (</w:t>
      </w:r>
      <w:proofErr w:type="spellStart"/>
      <w:r>
        <w:rPr>
          <w:b/>
          <w:i/>
          <w:color w:val="4F81BD"/>
        </w:rPr>
        <w:t>HomePage</w:t>
      </w:r>
      <w:proofErr w:type="spellEnd"/>
      <w:r>
        <w:rPr>
          <w:b/>
          <w:i/>
          <w:color w:val="4F81BD"/>
        </w:rPr>
        <w:t xml:space="preserve">, </w:t>
      </w:r>
      <w:proofErr w:type="spellStart"/>
      <w:r>
        <w:rPr>
          <w:b/>
          <w:i/>
          <w:color w:val="4F81BD"/>
        </w:rPr>
        <w:t>RecipeList</w:t>
      </w:r>
      <w:proofErr w:type="spellEnd"/>
      <w:r>
        <w:rPr>
          <w:b/>
          <w:i/>
          <w:color w:val="4F81BD"/>
        </w:rPr>
        <w:t>, etc.)</w:t>
      </w:r>
      <w:r>
        <w:rPr>
          <w:b/>
          <w:i/>
          <w:color w:val="4F81BD"/>
        </w:rPr>
        <w:br/>
        <w:t xml:space="preserve">│   ├── </w:t>
      </w:r>
      <w:proofErr w:type="spellStart"/>
      <w:r>
        <w:rPr>
          <w:b/>
          <w:i/>
          <w:color w:val="4F81BD"/>
        </w:rPr>
        <w:t>redux</w:t>
      </w:r>
      <w:proofErr w:type="spellEnd"/>
      <w:r>
        <w:rPr>
          <w:b/>
          <w:i/>
          <w:color w:val="4F81BD"/>
        </w:rPr>
        <w:t>/             # State slices and store</w:t>
      </w:r>
      <w:r>
        <w:rPr>
          <w:b/>
          <w:i/>
          <w:color w:val="4F81BD"/>
        </w:rPr>
        <w:br/>
        <w:t>│   ├── hooks/             # Custom hooks</w:t>
      </w:r>
      <w:r>
        <w:rPr>
          <w:b/>
          <w:i/>
          <w:color w:val="4F81BD"/>
        </w:rPr>
        <w:br/>
        <w:t xml:space="preserve">│   ├── </w:t>
      </w:r>
      <w:proofErr w:type="spellStart"/>
      <w:r>
        <w:rPr>
          <w:b/>
          <w:i/>
          <w:color w:val="4F81BD"/>
        </w:rPr>
        <w:t>utils</w:t>
      </w:r>
      <w:proofErr w:type="spellEnd"/>
      <w:r>
        <w:rPr>
          <w:b/>
          <w:i/>
          <w:color w:val="4F81BD"/>
        </w:rPr>
        <w:t>/             # Helper functions</w:t>
      </w:r>
      <w:r>
        <w:rPr>
          <w:b/>
          <w:i/>
          <w:color w:val="4F81BD"/>
        </w:rPr>
        <w:br/>
        <w:t xml:space="preserve">│   └── </w:t>
      </w:r>
      <w:proofErr w:type="spellStart"/>
      <w:r>
        <w:rPr>
          <w:b/>
          <w:i/>
          <w:color w:val="4F81BD"/>
        </w:rPr>
        <w:t>App.js</w:t>
      </w:r>
      <w:proofErr w:type="spellEnd"/>
      <w:r>
        <w:rPr>
          <w:b/>
          <w:i/>
          <w:color w:val="4F81BD"/>
        </w:rPr>
        <w:t xml:space="preserve">             # Main app file</w:t>
      </w:r>
      <w:r>
        <w:rPr>
          <w:b/>
          <w:i/>
          <w:color w:val="4F81BD"/>
        </w:rPr>
        <w:br/>
        <w:t xml:space="preserve">│── </w:t>
      </w:r>
      <w:proofErr w:type="spellStart"/>
      <w:r>
        <w:rPr>
          <w:b/>
          <w:i/>
          <w:color w:val="4F81BD"/>
        </w:rPr>
        <w:t>package.json</w:t>
      </w:r>
      <w:proofErr w:type="spellEnd"/>
    </w:p>
    <w:p w14:paraId="27AC5C78" w14:textId="61667212" w:rsidR="00F203DD" w:rsidRPr="0080729A" w:rsidRDefault="00F203DD" w:rsidP="00F203DD">
      <w:pPr>
        <w:rPr>
          <w:sz w:val="28"/>
          <w:szCs w:val="28"/>
          <w:rPrChange w:id="15" w:author="fasilanh@gmail.com" w:date="2025-09-20T16:38:00Z">
            <w:rPr/>
          </w:rPrChange>
        </w:rPr>
      </w:pPr>
      <w:r w:rsidRPr="0080729A">
        <w:rPr>
          <w:rFonts w:eastAsia="Times New Roman"/>
          <w:color w:val="3F8881"/>
          <w:sz w:val="28"/>
          <w:szCs w:val="28"/>
        </w:rPr>
        <w:t>𝐑𝐮𝐧𝐧𝐢𝐧𝐠 𝐭𝐡𝐞 𝐚𝐩𝐩𝐢𝐥𝐜𝐚𝐭𝐢𝐨𝐧</w:t>
      </w:r>
      <w:r w:rsidRPr="0080729A">
        <w:rPr>
          <w:rFonts w:eastAsia="Times New Roman"/>
          <w:sz w:val="28"/>
          <w:szCs w:val="28"/>
        </w:rPr>
        <w:br/>
      </w:r>
    </w:p>
    <w:p w14:paraId="2FDF5E9D" w14:textId="724A60EC" w:rsidR="00EE1342" w:rsidRPr="00BF02F9" w:rsidRDefault="00000000" w:rsidP="00BF02F9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Start the frontend server locally: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npm</w:t>
      </w:r>
      <w:proofErr w:type="spellEnd"/>
      <w:r>
        <w:rPr>
          <w:b/>
          <w:i/>
          <w:color w:val="4F81BD"/>
        </w:rPr>
        <w:t xml:space="preserve"> start</w:t>
      </w:r>
    </w:p>
    <w:p w14:paraId="16132A09" w14:textId="78404706" w:rsidR="00BF02F9" w:rsidRPr="00BF02F9" w:rsidRDefault="00BF02F9">
      <w:pPr>
        <w:pStyle w:val="Heading2"/>
        <w:rPr>
          <w:rFonts w:ascii="Cambria Math" w:eastAsia="Times New Roman" w:hAnsi="Cambria Math" w:cs="Cambria Math"/>
          <w:color w:val="3F8881"/>
          <w:sz w:val="28"/>
          <w:szCs w:val="28"/>
        </w:rPr>
      </w:pPr>
      <w:r w:rsidRPr="00BF02F9">
        <w:rPr>
          <w:rFonts w:ascii="Cambria Math" w:eastAsia="Times New Roman" w:hAnsi="Cambria Math" w:cs="Cambria Math"/>
          <w:color w:val="3F8881"/>
          <w:sz w:val="28"/>
          <w:szCs w:val="28"/>
        </w:rPr>
        <w:t>𝐂𝐨𝐦𝐩𝐨𝐧𝐞𝐧𝐭</w:t>
      </w:r>
      <w:r w:rsidRPr="00BF02F9">
        <w:rPr>
          <w:rFonts w:eastAsia="Times New Roman"/>
          <w:color w:val="3F8881"/>
          <w:sz w:val="28"/>
          <w:szCs w:val="28"/>
        </w:rPr>
        <w:t xml:space="preserve"> </w:t>
      </w:r>
      <w:r w:rsidRPr="00BF02F9">
        <w:rPr>
          <w:rFonts w:ascii="Cambria Math" w:eastAsia="Times New Roman" w:hAnsi="Cambria Math" w:cs="Cambria Math"/>
          <w:color w:val="3F8881"/>
          <w:sz w:val="28"/>
          <w:szCs w:val="28"/>
        </w:rPr>
        <w:t>𝐃𝐨𝐜𝐮𝐦𝐞𝐧𝐭𝐚𝐭𝐢𝐨𝐧</w:t>
      </w:r>
      <w:r>
        <w:rPr>
          <w:rFonts w:ascii="Cambria Math" w:eastAsia="Times New Roman" w:hAnsi="Cambria Math" w:cs="Cambria Math"/>
          <w:color w:val="3F8881"/>
          <w:sz w:val="28"/>
          <w:szCs w:val="28"/>
        </w:rPr>
        <w:t>:</w:t>
      </w:r>
    </w:p>
    <w:p w14:paraId="273D7904" w14:textId="6151B17E" w:rsidR="00EE1342" w:rsidRPr="00EE1342" w:rsidRDefault="00000000">
      <w:pPr>
        <w:pStyle w:val="Heading2"/>
        <w:rPr>
          <w:i/>
          <w:rPrChange w:id="16" w:author="fasilanh@gmail.com" w:date="2025-09-20T16:38:00Z">
            <w:rPr/>
          </w:rPrChange>
        </w:rPr>
      </w:pPr>
      <w:r>
        <w:rPr>
          <w:i/>
          <w:rPrChange w:id="17" w:author="fasilanh@gmail.com" w:date="2025-09-20T16:38:00Z">
            <w:rPr/>
          </w:rPrChange>
        </w:rPr>
        <w:t>Key Components</w:t>
      </w:r>
    </w:p>
    <w:p w14:paraId="7C5848F8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RecipeDetails</w:t>
      </w:r>
      <w:proofErr w:type="spellEnd"/>
      <w:r>
        <w:rPr>
          <w:b/>
          <w:i/>
          <w:color w:val="4F81BD"/>
        </w:rPr>
        <w:br/>
        <w:t>- Props: id (string)</w:t>
      </w:r>
      <w:r>
        <w:rPr>
          <w:b/>
          <w:i/>
          <w:color w:val="4F81BD"/>
        </w:rPr>
        <w:br/>
        <w:t>- Purpose: Fetches and displays recipe details including ingredients, steps, and nutritional information.</w:t>
      </w:r>
      <w:r>
        <w:rPr>
          <w:b/>
          <w:i/>
          <w:color w:val="4F81BD"/>
        </w:rPr>
        <w:br/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ShoppingList</w:t>
      </w:r>
      <w:proofErr w:type="spellEnd"/>
      <w:r>
        <w:rPr>
          <w:b/>
          <w:i/>
          <w:color w:val="4F81BD"/>
        </w:rPr>
        <w:br/>
        <w:t>- Props: recipes (array of recipe objects)</w:t>
      </w:r>
      <w:r>
        <w:rPr>
          <w:b/>
          <w:i/>
          <w:color w:val="4F81BD"/>
        </w:rPr>
        <w:br/>
        <w:t>- Purpose: Generates a shopping list based on selected recipes.</w:t>
      </w:r>
    </w:p>
    <w:p w14:paraId="61F44CF9" w14:textId="77777777" w:rsidR="00EE1342" w:rsidRPr="00EE1342" w:rsidRDefault="00000000">
      <w:pPr>
        <w:pStyle w:val="Heading2"/>
        <w:rPr>
          <w:i/>
          <w:rPrChange w:id="18" w:author="fasilanh@gmail.com" w:date="2025-09-20T16:39:00Z">
            <w:rPr/>
          </w:rPrChange>
        </w:rPr>
      </w:pPr>
      <w:r>
        <w:rPr>
          <w:i/>
          <w:rPrChange w:id="19" w:author="fasilanh@gmail.com" w:date="2025-09-20T16:39:00Z">
            <w:rPr/>
          </w:rPrChange>
        </w:rPr>
        <w:t>Reusable Components</w:t>
      </w:r>
    </w:p>
    <w:p w14:paraId="15689564" w14:textId="6837C7F6" w:rsidR="00D51106" w:rsidRPr="00D51106" w:rsidRDefault="00000000" w:rsidP="00D5110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Button – Custom styled button with variants</w:t>
      </w:r>
      <w:r>
        <w:rPr>
          <w:b/>
          <w:i/>
          <w:color w:val="4F81BD"/>
        </w:rPr>
        <w:br/>
        <w:t>Modal – For displaying popups (e.g., recipe preview)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SearchBar</w:t>
      </w:r>
      <w:proofErr w:type="spellEnd"/>
      <w:r>
        <w:rPr>
          <w:b/>
          <w:i/>
          <w:color w:val="4F81BD"/>
        </w:rPr>
        <w:t xml:space="preserve"> – Input field with </w:t>
      </w:r>
      <w:proofErr w:type="spellStart"/>
      <w:r>
        <w:rPr>
          <w:b/>
          <w:i/>
          <w:color w:val="4F81BD"/>
        </w:rPr>
        <w:t>debounce</w:t>
      </w:r>
      <w:proofErr w:type="spellEnd"/>
      <w:r>
        <w:rPr>
          <w:b/>
          <w:i/>
          <w:color w:val="4F81BD"/>
        </w:rPr>
        <w:t xml:space="preserve"> for searching recipes</w:t>
      </w:r>
    </w:p>
    <w:p w14:paraId="1AB7F8B1" w14:textId="0364E22B" w:rsidR="00EE1342" w:rsidRPr="00EE1342" w:rsidRDefault="00401A63">
      <w:pPr>
        <w:pStyle w:val="Heading2"/>
        <w:rPr>
          <w:i/>
          <w:rPrChange w:id="20" w:author="fasilanh@gmail.com" w:date="2025-09-20T16:39:00Z">
            <w:rPr/>
          </w:rPrChange>
        </w:rPr>
      </w:pPr>
      <w:r w:rsidRPr="00401A63">
        <w:rPr>
          <w:rFonts w:ascii="Cambria Math" w:eastAsia="Times New Roman" w:hAnsi="Cambria Math" w:cs="Cambria Math"/>
          <w:color w:val="3F8881"/>
          <w:sz w:val="28"/>
          <w:szCs w:val="28"/>
        </w:rPr>
        <w:t>𝐒𝐭𝐚𝐭𝐞</w:t>
      </w:r>
      <w:r w:rsidRPr="00401A63">
        <w:rPr>
          <w:rFonts w:eastAsia="Times New Roman"/>
          <w:color w:val="3F8881"/>
          <w:sz w:val="28"/>
          <w:szCs w:val="28"/>
        </w:rPr>
        <w:t xml:space="preserve"> </w:t>
      </w:r>
      <w:r w:rsidRPr="00401A63">
        <w:rPr>
          <w:rFonts w:ascii="Cambria Math" w:eastAsia="Times New Roman" w:hAnsi="Cambria Math" w:cs="Cambria Math"/>
          <w:color w:val="3F8881"/>
          <w:sz w:val="28"/>
          <w:szCs w:val="28"/>
        </w:rPr>
        <w:t>𝐌𝐚𝐧𝐚𝐠𝐞𝐦𝐞𝐧𝐭</w:t>
      </w:r>
      <w:r>
        <w:rPr>
          <w:rFonts w:ascii="Cambria Math" w:eastAsia="Times New Roman" w:hAnsi="Cambria Math" w:cs="Cambria Math"/>
          <w:color w:val="3F8881"/>
          <w:sz w:val="28"/>
          <w:szCs w:val="28"/>
        </w:rPr>
        <w:t>:</w:t>
      </w:r>
      <w:r>
        <w:rPr>
          <w:rFonts w:eastAsia="Times New Roman"/>
        </w:rPr>
        <w:br/>
      </w:r>
      <w:r w:rsidR="00000000">
        <w:rPr>
          <w:i/>
          <w:rPrChange w:id="21" w:author="fasilanh@gmail.com" w:date="2025-09-20T16:39:00Z">
            <w:rPr/>
          </w:rPrChange>
        </w:rPr>
        <w:t>Global State</w:t>
      </w:r>
    </w:p>
    <w:p w14:paraId="1ECC57A0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Favorites Slice: Stores user’s saved recipes</w:t>
      </w:r>
      <w:r>
        <w:rPr>
          <w:b/>
          <w:i/>
          <w:color w:val="4F81BD"/>
        </w:rPr>
        <w:br/>
        <w:t>Shopping Slice: Handles shopping list data</w:t>
      </w:r>
      <w:r>
        <w:rPr>
          <w:b/>
          <w:i/>
          <w:color w:val="4F81BD"/>
        </w:rPr>
        <w:br/>
        <w:t>Theme Slice: Stores user’s theme preference</w:t>
      </w:r>
    </w:p>
    <w:p w14:paraId="204A46E1" w14:textId="77777777" w:rsidR="00EE1342" w:rsidRPr="00EE1342" w:rsidRDefault="00000000">
      <w:pPr>
        <w:pStyle w:val="Heading2"/>
        <w:rPr>
          <w:i/>
          <w:rPrChange w:id="22" w:author="fasilanh@gmail.com" w:date="2025-09-20T16:39:00Z">
            <w:rPr/>
          </w:rPrChange>
        </w:rPr>
      </w:pPr>
      <w:r>
        <w:rPr>
          <w:i/>
          <w:rPrChange w:id="23" w:author="fasilanh@gmail.com" w:date="2025-09-20T16:39:00Z">
            <w:rPr/>
          </w:rPrChange>
        </w:rPr>
        <w:t>Local State</w:t>
      </w:r>
    </w:p>
    <w:p w14:paraId="5C8DF097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Used for small UI interactions such as toggling modals, handling form inputs, etc.</w:t>
      </w:r>
    </w:p>
    <w:p w14:paraId="4C53BC4D" w14:textId="77777777" w:rsidR="00EE1342" w:rsidRDefault="00000000">
      <w:pPr>
        <w:pStyle w:val="Heading1"/>
      </w:pPr>
      <w:r>
        <w:t>User Interface</w:t>
      </w:r>
    </w:p>
    <w:p w14:paraId="436BC1F2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r>
        <w:rPr>
          <w:b/>
          <w:i/>
          <w:color w:val="4F81BD"/>
        </w:rPr>
        <w:t>HomePage</w:t>
      </w:r>
      <w:proofErr w:type="spellEnd"/>
      <w:r>
        <w:rPr>
          <w:b/>
          <w:i/>
          <w:color w:val="4F81BD"/>
        </w:rPr>
        <w:t>: Search bar + featured recipes carousel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RecipeDetails</w:t>
      </w:r>
      <w:proofErr w:type="spellEnd"/>
      <w:r>
        <w:rPr>
          <w:b/>
          <w:i/>
          <w:color w:val="4F81BD"/>
        </w:rPr>
        <w:t xml:space="preserve"> Page: Recipe image, ingredients, instructions, and 'Add to Favorites' button</w:t>
      </w:r>
      <w:r>
        <w:rPr>
          <w:b/>
          <w:i/>
          <w:color w:val="4F81BD"/>
        </w:rPr>
        <w:br/>
      </w:r>
      <w:proofErr w:type="spellStart"/>
      <w:r>
        <w:rPr>
          <w:b/>
          <w:i/>
          <w:color w:val="4F81BD"/>
        </w:rPr>
        <w:t>ShoppingList</w:t>
      </w:r>
      <w:proofErr w:type="spellEnd"/>
      <w:r>
        <w:rPr>
          <w:b/>
          <w:i/>
          <w:color w:val="4F81BD"/>
        </w:rPr>
        <w:t xml:space="preserve"> Page: Auto-generated shopping list with checkboxes</w:t>
      </w:r>
      <w:r>
        <w:rPr>
          <w:b/>
          <w:i/>
          <w:color w:val="4F81BD"/>
        </w:rPr>
        <w:br/>
        <w:t>Favorites Page: Grid view of saved recipes</w:t>
      </w:r>
    </w:p>
    <w:p w14:paraId="1D009E2E" w14:textId="3BC10A1A" w:rsidR="00DB388F" w:rsidRPr="00DB388F" w:rsidRDefault="00DB388F">
      <w:pPr>
        <w:pStyle w:val="Heading2"/>
        <w:rPr>
          <w:rFonts w:ascii="Cambria Math" w:eastAsia="Times New Roman" w:hAnsi="Cambria Math" w:cs="Cambria Math"/>
          <w:color w:val="3F8881"/>
          <w:sz w:val="28"/>
          <w:szCs w:val="28"/>
        </w:rPr>
      </w:pPr>
      <w:r w:rsidRPr="00DB388F">
        <w:rPr>
          <w:rFonts w:ascii="Cambria Math" w:eastAsia="Times New Roman" w:hAnsi="Cambria Math" w:cs="Cambria Math"/>
          <w:color w:val="3F8881"/>
          <w:sz w:val="28"/>
          <w:szCs w:val="28"/>
        </w:rPr>
        <w:t>𝐒𝐭𝐲𝐥𝐢𝐧𝐠</w:t>
      </w:r>
      <w:r>
        <w:rPr>
          <w:rFonts w:ascii="Cambria Math" w:eastAsia="Times New Roman" w:hAnsi="Cambria Math" w:cs="Cambria Math"/>
          <w:color w:val="3F8881"/>
          <w:sz w:val="28"/>
          <w:szCs w:val="28"/>
        </w:rPr>
        <w:t>:</w:t>
      </w:r>
    </w:p>
    <w:p w14:paraId="40EE40BA" w14:textId="10475E7D" w:rsidR="00EE1342" w:rsidRPr="00EE1342" w:rsidRDefault="00000000">
      <w:pPr>
        <w:pStyle w:val="Heading2"/>
        <w:rPr>
          <w:i/>
          <w:rPrChange w:id="24" w:author="fasilanh@gmail.com" w:date="2025-09-20T16:39:00Z">
            <w:rPr/>
          </w:rPrChange>
        </w:rPr>
      </w:pPr>
      <w:r>
        <w:rPr>
          <w:i/>
          <w:rPrChange w:id="25" w:author="fasilanh@gmail.com" w:date="2025-09-20T16:39:00Z">
            <w:rPr/>
          </w:rPrChange>
        </w:rPr>
        <w:t>CSS Frameworks/Libraries</w:t>
      </w:r>
    </w:p>
    <w:p w14:paraId="0F35FBBC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Tailwind CSS for utility-first styling</w:t>
      </w:r>
      <w:r>
        <w:rPr>
          <w:b/>
          <w:i/>
          <w:color w:val="4F81BD"/>
        </w:rPr>
        <w:br/>
        <w:t>Styled Components for theme management</w:t>
      </w:r>
    </w:p>
    <w:p w14:paraId="25071ECF" w14:textId="77777777" w:rsidR="00EE1342" w:rsidRPr="00EE1342" w:rsidRDefault="00000000">
      <w:pPr>
        <w:pStyle w:val="Heading2"/>
        <w:rPr>
          <w:i/>
          <w:rPrChange w:id="26" w:author="fasilanh@gmail.com" w:date="2025-09-20T16:39:00Z">
            <w:rPr/>
          </w:rPrChange>
        </w:rPr>
      </w:pPr>
      <w:r>
        <w:rPr>
          <w:i/>
          <w:rPrChange w:id="27" w:author="fasilanh@gmail.com" w:date="2025-09-20T16:39:00Z">
            <w:rPr/>
          </w:rPrChange>
        </w:rPr>
        <w:t>Theming</w:t>
      </w:r>
    </w:p>
    <w:p w14:paraId="1D35B7EE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Light/Dark theme toggle with persistent preference stored in </w:t>
      </w:r>
      <w:proofErr w:type="spellStart"/>
      <w:r>
        <w:rPr>
          <w:b/>
          <w:i/>
          <w:color w:val="4F81BD"/>
        </w:rPr>
        <w:t>Redux</w:t>
      </w:r>
      <w:proofErr w:type="spellEnd"/>
      <w:r>
        <w:rPr>
          <w:b/>
          <w:i/>
          <w:color w:val="4F81BD"/>
        </w:rPr>
        <w:t xml:space="preserve"> and </w:t>
      </w:r>
      <w:proofErr w:type="spellStart"/>
      <w:r>
        <w:rPr>
          <w:b/>
          <w:i/>
          <w:color w:val="4F81BD"/>
        </w:rPr>
        <w:t>localStorage</w:t>
      </w:r>
      <w:proofErr w:type="spellEnd"/>
    </w:p>
    <w:p w14:paraId="5A2A50CC" w14:textId="246A7DFA" w:rsidR="00C27440" w:rsidRPr="00C27440" w:rsidRDefault="00C27440">
      <w:pPr>
        <w:pStyle w:val="Heading2"/>
        <w:rPr>
          <w:rFonts w:ascii="Cambria Math" w:eastAsia="Times New Roman" w:hAnsi="Cambria Math" w:cs="Cambria Math"/>
          <w:color w:val="3F8881"/>
          <w:sz w:val="28"/>
          <w:szCs w:val="28"/>
        </w:rPr>
      </w:pPr>
      <w:r w:rsidRPr="00C27440">
        <w:rPr>
          <w:rFonts w:ascii="Cambria Math" w:eastAsia="Times New Roman" w:hAnsi="Cambria Math" w:cs="Cambria Math"/>
          <w:color w:val="3F8881"/>
          <w:sz w:val="28"/>
          <w:szCs w:val="28"/>
        </w:rPr>
        <w:t>𝐓𝐞𝐬𝐭𝐢𝐧𝐠</w:t>
      </w:r>
      <w:r>
        <w:rPr>
          <w:rFonts w:ascii="Cambria Math" w:eastAsia="Times New Roman" w:hAnsi="Cambria Math" w:cs="Cambria Math"/>
          <w:color w:val="3F8881"/>
          <w:sz w:val="28"/>
          <w:szCs w:val="28"/>
        </w:rPr>
        <w:t>:</w:t>
      </w:r>
    </w:p>
    <w:p w14:paraId="49D840DC" w14:textId="0181586F" w:rsidR="00EE1342" w:rsidRPr="00EE1342" w:rsidRDefault="00000000">
      <w:pPr>
        <w:pStyle w:val="Heading2"/>
        <w:rPr>
          <w:i/>
          <w:rPrChange w:id="28" w:author="fasilanh@gmail.com" w:date="2025-09-20T16:39:00Z">
            <w:rPr/>
          </w:rPrChange>
        </w:rPr>
      </w:pPr>
      <w:r>
        <w:rPr>
          <w:i/>
          <w:rPrChange w:id="29" w:author="fasilanh@gmail.com" w:date="2025-09-20T16:39:00Z">
            <w:rPr/>
          </w:rPrChange>
        </w:rPr>
        <w:t>Testing Strategy</w:t>
      </w:r>
    </w:p>
    <w:p w14:paraId="083D1151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Unit Tests: Component-level tests using Jest</w:t>
      </w:r>
      <w:r>
        <w:rPr>
          <w:b/>
          <w:i/>
          <w:color w:val="4F81BD"/>
        </w:rPr>
        <w:br/>
        <w:t>Integration Tests: Data fetching &amp; UI rendering using React Testing Library</w:t>
      </w:r>
      <w:r>
        <w:rPr>
          <w:b/>
          <w:i/>
          <w:color w:val="4F81BD"/>
        </w:rPr>
        <w:br/>
        <w:t xml:space="preserve">End-to-End Tests: User flows tested </w:t>
      </w:r>
      <w:ins w:id="30" w:author="Fasila" w:date="2025-09-20T16:52:00Z">
        <w:r>
          <w:rPr>
            <w:b/>
            <w:i/>
            <w:color w:val="4F81BD"/>
          </w:rPr>
          <w:t xml:space="preserve"> with </w:t>
        </w:r>
      </w:ins>
      <w:r>
        <w:rPr>
          <w:b/>
          <w:i/>
          <w:color w:val="4F81BD"/>
        </w:rPr>
        <w:t>Cypress</w:t>
      </w:r>
    </w:p>
    <w:p w14:paraId="29CDF84A" w14:textId="77777777" w:rsidR="00EE1342" w:rsidRPr="00EE1342" w:rsidRDefault="00000000">
      <w:pPr>
        <w:pStyle w:val="Heading2"/>
        <w:rPr>
          <w:i/>
          <w:rPrChange w:id="31" w:author="fasilanh@gmail.com" w:date="2025-09-20T16:39:00Z">
            <w:rPr/>
          </w:rPrChange>
        </w:rPr>
      </w:pPr>
      <w:r>
        <w:rPr>
          <w:i/>
          <w:rPrChange w:id="32" w:author="fasilanh@gmail.com" w:date="2025-09-20T16:39:00Z">
            <w:rPr/>
          </w:rPrChange>
        </w:rPr>
        <w:t>Code Coverage</w:t>
      </w:r>
    </w:p>
    <w:p w14:paraId="5DBAFAA2" w14:textId="77777777" w:rsidR="00EE1342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Coverage ensured with Jest + Istanbul reports</w:t>
      </w:r>
    </w:p>
    <w:p w14:paraId="692E0B31" w14:textId="77777777" w:rsidR="00EE1342" w:rsidRDefault="00000000">
      <w:pPr>
        <w:pStyle w:val="Heading1"/>
        <w:rPr>
          <w:ins w:id="33" w:author="fasilanh@gmail.com" w:date="2025-09-20T16:46:00Z"/>
          <w:rFonts w:ascii="Cambria" w:eastAsia="Cambria" w:hAnsi="Cambria" w:cs="Cambria"/>
          <w:color w:val="274E13"/>
          <w:sz w:val="22"/>
          <w:szCs w:val="22"/>
        </w:rPr>
      </w:pPr>
      <w:r>
        <w:rPr>
          <w:rFonts w:ascii="Cambria" w:eastAsia="Cambria" w:hAnsi="Cambria" w:cs="Cambria"/>
          <w:color w:val="274E13"/>
          <w:sz w:val="22"/>
          <w:szCs w:val="22"/>
        </w:rPr>
        <w:t xml:space="preserve">Screenshot or demo </w:t>
      </w:r>
    </w:p>
    <w:p w14:paraId="267037AF" w14:textId="77777777" w:rsidR="00EE1342" w:rsidRDefault="00000000">
      <w:pPr>
        <w:pStyle w:val="Heading1"/>
        <w:rPr>
          <w:ins w:id="34" w:author="fasilanh@gmail.com" w:date="2025-09-20T16:46:00Z"/>
          <w:rFonts w:ascii="Cambria" w:eastAsia="Cambria" w:hAnsi="Cambria" w:cs="Cambria"/>
          <w:i/>
          <w:color w:val="4F81BD"/>
          <w:sz w:val="22"/>
          <w:szCs w:val="22"/>
        </w:rPr>
      </w:pPr>
      <w:ins w:id="35" w:author="Fasila" w:date="2025-09-20T16:48:00Z">
        <w:r>
          <w:rPr>
            <w:rFonts w:ascii="Cambria" w:eastAsia="Cambria" w:hAnsi="Cambria" w:cs="Cambria"/>
            <w:i/>
            <w:noProof/>
            <w:color w:val="4F81BD"/>
            <w:sz w:val="22"/>
            <w:szCs w:val="22"/>
            <w:rPrChange w:id="36" w:author="Fasila" w:date="2025-09-20T16:48:00Z">
              <w:rPr>
                <w:rFonts w:ascii="Cambria" w:eastAsia="Cambria" w:hAnsi="Cambria" w:cs="Cambria"/>
                <w:i/>
                <w:noProof/>
                <w:color w:val="4F81BD"/>
                <w:sz w:val="22"/>
                <w:szCs w:val="22"/>
              </w:rPr>
            </w:rPrChange>
          </w:rPr>
          <w:drawing>
            <wp:inline distT="114300" distB="114300" distL="114300" distR="114300" wp14:anchorId="597506F9" wp14:editId="7999639B">
              <wp:extent cx="2244436" cy="1064029"/>
              <wp:effectExtent l="0" t="0" r="0" b="0"/>
              <wp:docPr id="4" name="image5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jp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4436" cy="106402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3A150918" w14:textId="77777777" w:rsidR="00EE1342" w:rsidRPr="00EE1342" w:rsidRDefault="00EE1342" w:rsidP="00EE1342">
      <w:pPr>
        <w:rPr>
          <w:i/>
          <w:color w:val="4F81BD"/>
          <w:rPrChange w:id="37" w:author="Fasila" w:date="2025-09-20T16:48:00Z">
            <w:rPr/>
          </w:rPrChange>
        </w:rPr>
        <w:pPrChange w:id="38" w:author="fasilanh@gmail.com" w:date="2025-09-20T16:46:00Z">
          <w:pPr>
            <w:pStyle w:val="Heading1"/>
          </w:pPr>
        </w:pPrChange>
      </w:pPr>
    </w:p>
    <w:p w14:paraId="540AB35C" w14:textId="77777777" w:rsidR="00EE1342" w:rsidRDefault="00000000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39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0C8F39C2" wp14:editId="6DA7721C">
            <wp:extent cx="2244436" cy="1055716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55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0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4BD18393" wp14:editId="3FB16B5B">
            <wp:extent cx="2244436" cy="1122218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122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1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14704A71" wp14:editId="32E4965C">
            <wp:extent cx="2244436" cy="1055716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55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2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066921F0" wp14:editId="0A47B7DA">
            <wp:extent cx="2244436" cy="1080655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8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3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7C64DA7E" wp14:editId="441F0BBC">
            <wp:extent cx="2244436" cy="1072342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72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4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7611FDCA" wp14:editId="2B422E10">
            <wp:extent cx="2244436" cy="1064029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64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noProof/>
          <w:color w:val="4F81BD"/>
          <w:sz w:val="22"/>
          <w:szCs w:val="22"/>
          <w:rPrChange w:id="45" w:author="Fasila" w:date="2025-09-20T16:48:00Z">
            <w:rPr>
              <w:rFonts w:ascii="Cambria" w:eastAsia="Cambria" w:hAnsi="Cambria" w:cs="Cambria"/>
              <w:i/>
              <w:noProof/>
              <w:color w:val="4F81BD"/>
              <w:sz w:val="22"/>
              <w:szCs w:val="22"/>
            </w:rPr>
          </w:rPrChange>
        </w:rPr>
        <w:drawing>
          <wp:inline distT="114300" distB="114300" distL="114300" distR="114300" wp14:anchorId="24EDE312" wp14:editId="552CF969">
            <wp:extent cx="2244436" cy="108065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8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43A08" w14:textId="3BD8192E" w:rsidR="002D7FB9" w:rsidRPr="002D7FB9" w:rsidRDefault="002D7FB9">
      <w:pPr>
        <w:pStyle w:val="Heading1"/>
        <w:rPr>
          <w:rFonts w:ascii="Cambria Math" w:eastAsia="Times New Roman" w:hAnsi="Cambria Math" w:cs="Cambria Math"/>
          <w:color w:val="3F8881"/>
        </w:rPr>
      </w:pPr>
      <w:r w:rsidRPr="002D7FB9">
        <w:rPr>
          <w:rFonts w:ascii="Cambria Math" w:eastAsia="Times New Roman" w:hAnsi="Cambria Math" w:cs="Cambria Math"/>
          <w:color w:val="3F8881"/>
        </w:rPr>
        <w:t>𝐊𝐧𝐨𝐰𝐧</w:t>
      </w:r>
      <w:r w:rsidRPr="002D7FB9">
        <w:rPr>
          <w:rFonts w:eastAsia="Times New Roman"/>
          <w:color w:val="3F8881"/>
        </w:rPr>
        <w:t xml:space="preserve"> </w:t>
      </w:r>
      <w:r w:rsidRPr="002D7FB9">
        <w:rPr>
          <w:rFonts w:ascii="Cambria Math" w:eastAsia="Times New Roman" w:hAnsi="Cambria Math" w:cs="Cambria Math"/>
          <w:color w:val="3F8881"/>
        </w:rPr>
        <w:t>𝐈𝐬𝐬𝐮𝐞𝐬</w:t>
      </w:r>
      <w:r w:rsidR="00FE05F2">
        <w:rPr>
          <w:rFonts w:ascii="Cambria Math" w:eastAsia="Times New Roman" w:hAnsi="Cambria Math" w:cs="Cambria Math"/>
          <w:color w:val="3F8881"/>
        </w:rPr>
        <w:t>:</w:t>
      </w:r>
    </w:p>
    <w:p w14:paraId="5B0D1546" w14:textId="42D3A4C0" w:rsidR="00EE1342" w:rsidRDefault="00000000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API response delay may affect recipe loading.</w:t>
      </w:r>
    </w:p>
    <w:p w14:paraId="1FF5FE0A" w14:textId="77777777" w:rsidR="00EE1342" w:rsidRDefault="00000000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Dark mode not fully optimized for some pages.</w:t>
      </w:r>
    </w:p>
    <w:p w14:paraId="3B1F96C8" w14:textId="77777777" w:rsidR="00EE1342" w:rsidRDefault="00000000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No offline support yet.</w:t>
      </w:r>
    </w:p>
    <w:p w14:paraId="1D583EFE" w14:textId="77777777" w:rsidR="000B2C56" w:rsidRDefault="00F54912">
      <w:pPr>
        <w:pStyle w:val="Heading1"/>
        <w:rPr>
          <w:rFonts w:ascii="Cambria Math" w:eastAsia="Times New Roman" w:hAnsi="Cambria Math" w:cs="Cambria Math"/>
          <w:color w:val="3F8881"/>
        </w:rPr>
      </w:pPr>
      <w:r w:rsidRPr="00F54912">
        <w:rPr>
          <w:rFonts w:ascii="Cambria Math" w:eastAsia="Times New Roman" w:hAnsi="Cambria Math" w:cs="Cambria Math"/>
          <w:color w:val="3F8881"/>
        </w:rPr>
        <w:t>𝐅𝐮𝐭𝐮𝐫𝐞</w:t>
      </w:r>
      <w:r w:rsidRPr="00F54912">
        <w:rPr>
          <w:rFonts w:eastAsia="Times New Roman"/>
          <w:color w:val="3F8881"/>
        </w:rPr>
        <w:t xml:space="preserve"> </w:t>
      </w:r>
      <w:r w:rsidRPr="00F54912">
        <w:rPr>
          <w:rFonts w:ascii="Cambria Math" w:eastAsia="Times New Roman" w:hAnsi="Cambria Math" w:cs="Cambria Math"/>
          <w:color w:val="3F8881"/>
        </w:rPr>
        <w:t>𝐄𝐧𝐡𝐚𝐧𝐜𝐞𝐦𝐞𝐧𝐭𝐬</w:t>
      </w:r>
      <w:r>
        <w:rPr>
          <w:rFonts w:ascii="Cambria Math" w:eastAsia="Times New Roman" w:hAnsi="Cambria Math" w:cs="Cambria Math"/>
          <w:color w:val="3F8881"/>
        </w:rPr>
        <w:t>:</w:t>
      </w:r>
    </w:p>
    <w:p w14:paraId="791CC2EC" w14:textId="77777777" w:rsidR="000B2C56" w:rsidRDefault="000B2C56" w:rsidP="00C6104D">
      <w:pPr>
        <w:pStyle w:val="Heading1"/>
        <w:rPr>
          <w:rFonts w:ascii="Cambria Math" w:eastAsia="Times New Roman" w:hAnsi="Cambria Math" w:cs="Cambria Math"/>
          <w:color w:val="3F8881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Voice-enabled cooking assistant.</w:t>
      </w:r>
    </w:p>
    <w:p w14:paraId="5F6EDE4E" w14:textId="77777777" w:rsidR="000B2C56" w:rsidRPr="000B2C56" w:rsidRDefault="000B2C56" w:rsidP="00C6104D">
      <w:pPr>
        <w:pStyle w:val="Heading1"/>
        <w:rPr>
          <w:rFonts w:ascii="Cambria Math" w:eastAsia="Times New Roman" w:hAnsi="Cambria Math" w:cs="Cambria Math"/>
          <w:color w:val="3F8881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AI-based meal planner.</w:t>
      </w:r>
    </w:p>
    <w:p w14:paraId="3B5338DE" w14:textId="77777777" w:rsidR="000B2C56" w:rsidRDefault="000B2C56" w:rsidP="00C6104D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Social sharing of recipes.</w:t>
      </w:r>
    </w:p>
    <w:p w14:paraId="04706590" w14:textId="77777777" w:rsidR="004339A1" w:rsidRDefault="000B2C56" w:rsidP="00C6104D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Offline recipe access with PWA support.</w:t>
      </w:r>
    </w:p>
    <w:p w14:paraId="1F319486" w14:textId="14D9D942" w:rsidR="000B2C56" w:rsidRDefault="000B2C56" w:rsidP="00C6104D">
      <w:pPr>
        <w:pStyle w:val="Heading1"/>
        <w:rPr>
          <w:rFonts w:ascii="Cambria" w:eastAsia="Cambria" w:hAnsi="Cambria" w:cs="Cambria"/>
          <w:i/>
          <w:color w:val="4F81BD"/>
          <w:sz w:val="22"/>
          <w:szCs w:val="22"/>
        </w:rPr>
      </w:pPr>
      <w:r>
        <w:rPr>
          <w:rFonts w:ascii="Cambria" w:eastAsia="Cambria" w:hAnsi="Cambria" w:cs="Cambria"/>
          <w:i/>
          <w:color w:val="4F81BD"/>
          <w:sz w:val="22"/>
          <w:szCs w:val="22"/>
        </w:rPr>
        <w:t>- Integration with smart kitchen devices.</w:t>
      </w:r>
    </w:p>
    <w:p w14:paraId="4C1BAC00" w14:textId="77777777" w:rsidR="000B2C56" w:rsidRPr="00EE1342" w:rsidRDefault="000B2C56" w:rsidP="00C6104D">
      <w:pPr>
        <w:rPr>
          <w:i/>
          <w:color w:val="4F81BD"/>
          <w:rPrChange w:id="46" w:author="Fasila" w:date="2025-09-20T16:48:00Z">
            <w:rPr/>
          </w:rPrChange>
        </w:rPr>
      </w:pPr>
    </w:p>
    <w:p w14:paraId="10243E41" w14:textId="77777777" w:rsidR="00EE1342" w:rsidRPr="00EE1342" w:rsidRDefault="00EE1342">
      <w:pPr>
        <w:rPr>
          <w:i/>
          <w:color w:val="4F81BD"/>
          <w:rPrChange w:id="47" w:author="Fasila" w:date="2025-09-20T16:48:00Z">
            <w:rPr/>
          </w:rPrChange>
        </w:rPr>
      </w:pPr>
    </w:p>
    <w:sectPr w:rsidR="00EE1342" w:rsidRPr="00EE134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42"/>
    <w:rsid w:val="000B2C56"/>
    <w:rsid w:val="002D7FB9"/>
    <w:rsid w:val="00401A63"/>
    <w:rsid w:val="004339A1"/>
    <w:rsid w:val="00485B9A"/>
    <w:rsid w:val="00571FAD"/>
    <w:rsid w:val="005F6B97"/>
    <w:rsid w:val="0068439E"/>
    <w:rsid w:val="0079336A"/>
    <w:rsid w:val="0080729A"/>
    <w:rsid w:val="008474E9"/>
    <w:rsid w:val="00AB5035"/>
    <w:rsid w:val="00B1489A"/>
    <w:rsid w:val="00BA6F48"/>
    <w:rsid w:val="00BB4D2B"/>
    <w:rsid w:val="00BF02F9"/>
    <w:rsid w:val="00C27440"/>
    <w:rsid w:val="00CF0CB9"/>
    <w:rsid w:val="00D51106"/>
    <w:rsid w:val="00DB388F"/>
    <w:rsid w:val="00E744F1"/>
    <w:rsid w:val="00ED7E73"/>
    <w:rsid w:val="00EE1217"/>
    <w:rsid w:val="00EE1342"/>
    <w:rsid w:val="00EE18D4"/>
    <w:rsid w:val="00F203DD"/>
    <w:rsid w:val="00F54912"/>
    <w:rsid w:val="00F77B83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78C96"/>
  <w15:docId w15:val="{EB486B63-26EF-A249-9A9D-4271BDBA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2C56"/>
    <w:rPr>
      <w:rFonts w:ascii="Calibri" w:eastAsia="Calibri" w:hAnsi="Calibri" w:cs="Calibri"/>
      <w:b/>
      <w:color w:val="3660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afrinsameel3003@gmail.com</cp:lastModifiedBy>
  <cp:revision>28</cp:revision>
  <dcterms:created xsi:type="dcterms:W3CDTF">2025-09-20T17:25:00Z</dcterms:created>
  <dcterms:modified xsi:type="dcterms:W3CDTF">2025-09-20T17:45:00Z</dcterms:modified>
</cp:coreProperties>
</file>